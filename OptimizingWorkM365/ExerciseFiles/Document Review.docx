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CD5F63" w:rsidP="659EAC5E" w:rsidRDefault="21CD5F63" w14:paraId="4CD7A365" w14:textId="09D94DF2">
      <w:pPr>
        <w:pStyle w:val="Normal"/>
      </w:pPr>
      <w:commentRangeStart w:id="284625131"/>
      <w:commentRangeStart w:id="513665052"/>
      <w:commentRangeEnd w:id="284625131"/>
      <w:r>
        <w:rPr>
          <w:rStyle w:val="CommentReference"/>
        </w:rPr>
        <w:commentReference w:id="284625131"/>
      </w:r>
      <w:commentRangeEnd w:id="513665052"/>
      <w:r>
        <w:rPr>
          <w:rStyle w:val="CommentReference"/>
        </w:rPr>
        <w:commentReference w:id="513665052"/>
      </w:r>
    </w:p>
    <w:p w:rsidR="21CD5F63" w:rsidP="083738EC" w:rsidRDefault="21CD5F63" w14:paraId="37EBE74A" w14:textId="531E4530">
      <w:pPr>
        <w:pStyle w:val="Title"/>
      </w:pPr>
    </w:p>
    <w:p w:rsidR="21CD5F63" w:rsidP="083738EC" w:rsidRDefault="21CD5F63" w14:paraId="6081A293" w14:textId="1ED93199">
      <w:pPr>
        <w:pStyle w:val="Title"/>
      </w:pPr>
    </w:p>
    <w:p w:rsidR="21CD5F63" w:rsidP="083738EC" w:rsidRDefault="21CD5F63" w14:paraId="40CC72EA" w14:textId="153F2314">
      <w:pPr>
        <w:pStyle w:val="Title"/>
      </w:pPr>
    </w:p>
    <w:p w:rsidR="21CD5F63" w:rsidP="083738EC" w:rsidRDefault="21CD5F63" w14:paraId="781814DA" w14:textId="61DDDA2F">
      <w:pPr>
        <w:pStyle w:val="Title"/>
      </w:pPr>
    </w:p>
    <w:p w:rsidR="21CD5F63" w:rsidP="083738EC" w:rsidRDefault="21CD5F63" w14:paraId="05111730" w14:textId="6D98FBC2">
      <w:pPr>
        <w:pStyle w:val="Title"/>
        <w:jc w:val="center"/>
      </w:pPr>
    </w:p>
    <w:p w:rsidR="21CD5F63" w:rsidP="083738EC" w:rsidRDefault="21CD5F63" w14:paraId="2E03069F" w14:textId="0DF4B432">
      <w:pPr>
        <w:pStyle w:val="Title"/>
        <w:jc w:val="center"/>
      </w:pPr>
    </w:p>
    <w:p w:rsidR="21CD5F63" w:rsidP="083738EC" w:rsidRDefault="21CD5F63" w14:paraId="4606E13C" w14:textId="209BC6C6">
      <w:pPr>
        <w:pStyle w:val="Title"/>
        <w:jc w:val="center"/>
      </w:pPr>
      <w:r w:rsidR="21CD5F63">
        <w:rPr/>
        <w:t>Customer Event Product Document</w:t>
      </w:r>
    </w:p>
    <w:p w:rsidR="21CD5F63" w:rsidP="083738EC" w:rsidRDefault="21CD5F63" w14:paraId="3F6CBBA0" w14:textId="2F905086">
      <w:pPr>
        <w:pStyle w:val="Normal"/>
      </w:pPr>
    </w:p>
    <w:p w:rsidR="21CD5F63" w:rsidP="083738EC" w:rsidRDefault="21CD5F63" w14:paraId="6336A7FE" w14:textId="3F368A42">
      <w:pPr>
        <w:pStyle w:val="Normal"/>
      </w:pPr>
    </w:p>
    <w:sdt>
      <w:sdtPr>
        <w:id w:val="1432257216"/>
        <w:docPartObj>
          <w:docPartGallery w:val="Table of Contents"/>
          <w:docPartUnique/>
        </w:docPartObj>
      </w:sdtPr>
      <w:sdtContent>
        <w:p w:rsidR="32E015F0" w:rsidP="32E015F0" w:rsidRDefault="32E015F0" w14:paraId="619BF0AD" w14:textId="20AEC9E3">
          <w:pPr>
            <w:pStyle w:val="TOC1"/>
            <w:tabs>
              <w:tab w:val="right" w:leader="dot" w:pos="9360"/>
            </w:tabs>
            <w:bidi w:val="0"/>
          </w:pPr>
          <w:r>
            <w:fldChar w:fldCharType="begin"/>
          </w:r>
          <w:r>
            <w:instrText xml:space="preserve">TOC \o \z \u \h</w:instrText>
          </w:r>
          <w:r>
            <w:fldChar w:fldCharType="separate"/>
          </w:r>
          <w:hyperlink w:anchor="_Toc1448734990">
            <w:r w:rsidRPr="32E015F0" w:rsidR="32E015F0">
              <w:rPr>
                <w:rStyle w:val="Hyperlink"/>
              </w:rPr>
              <w:t>Customer Event Product Document</w:t>
            </w:r>
            <w:r>
              <w:tab/>
            </w:r>
            <w:r>
              <w:fldChar w:fldCharType="begin"/>
            </w:r>
            <w:r>
              <w:instrText xml:space="preserve">PAGEREF _Toc1448734990 \h</w:instrText>
            </w:r>
            <w:r>
              <w:fldChar w:fldCharType="separate"/>
            </w:r>
            <w:r w:rsidRPr="32E015F0" w:rsidR="32E015F0">
              <w:rPr>
                <w:rStyle w:val="Hyperlink"/>
              </w:rPr>
              <w:t>2</w:t>
            </w:r>
            <w:r>
              <w:fldChar w:fldCharType="end"/>
            </w:r>
          </w:hyperlink>
        </w:p>
        <w:p w:rsidR="32E015F0" w:rsidP="32E015F0" w:rsidRDefault="32E015F0" w14:paraId="6B7DE9F9" w14:textId="7B16D5F9">
          <w:pPr>
            <w:pStyle w:val="TOC2"/>
            <w:tabs>
              <w:tab w:val="right" w:leader="dot" w:pos="9360"/>
            </w:tabs>
            <w:bidi w:val="0"/>
          </w:pPr>
          <w:hyperlink w:anchor="_Toc709546858">
            <w:r w:rsidRPr="32E015F0" w:rsidR="32E015F0">
              <w:rPr>
                <w:rStyle w:val="Hyperlink"/>
              </w:rPr>
              <w:t>Focus Group</w:t>
            </w:r>
            <w:r>
              <w:tab/>
            </w:r>
            <w:r>
              <w:fldChar w:fldCharType="begin"/>
            </w:r>
            <w:r>
              <w:instrText xml:space="preserve">PAGEREF _Toc709546858 \h</w:instrText>
            </w:r>
            <w:r>
              <w:fldChar w:fldCharType="separate"/>
            </w:r>
            <w:r w:rsidRPr="32E015F0" w:rsidR="32E015F0">
              <w:rPr>
                <w:rStyle w:val="Hyperlink"/>
              </w:rPr>
              <w:t>2</w:t>
            </w:r>
            <w:r>
              <w:fldChar w:fldCharType="end"/>
            </w:r>
          </w:hyperlink>
        </w:p>
        <w:p w:rsidR="32E015F0" w:rsidP="32E015F0" w:rsidRDefault="32E015F0" w14:paraId="1B1F534C" w14:textId="31D7EE50">
          <w:pPr>
            <w:pStyle w:val="TOC2"/>
            <w:tabs>
              <w:tab w:val="right" w:leader="dot" w:pos="9360"/>
            </w:tabs>
            <w:bidi w:val="0"/>
          </w:pPr>
          <w:hyperlink w:anchor="_Toc2079387776">
            <w:r w:rsidRPr="32E015F0" w:rsidR="32E015F0">
              <w:rPr>
                <w:rStyle w:val="Hyperlink"/>
              </w:rPr>
              <w:t>What did Housen say?</w:t>
            </w:r>
            <w:r>
              <w:tab/>
            </w:r>
            <w:r>
              <w:fldChar w:fldCharType="begin"/>
            </w:r>
            <w:r>
              <w:instrText xml:space="preserve">PAGEREF _Toc2079387776 \h</w:instrText>
            </w:r>
            <w:r>
              <w:fldChar w:fldCharType="separate"/>
            </w:r>
            <w:r w:rsidRPr="32E015F0" w:rsidR="32E015F0">
              <w:rPr>
                <w:rStyle w:val="Hyperlink"/>
              </w:rPr>
              <w:t>2</w:t>
            </w:r>
            <w:r>
              <w:fldChar w:fldCharType="end"/>
            </w:r>
          </w:hyperlink>
        </w:p>
        <w:p w:rsidR="32E015F0" w:rsidP="32E015F0" w:rsidRDefault="32E015F0" w14:paraId="3C9A9E8A" w14:textId="3E0BC5DE">
          <w:pPr>
            <w:pStyle w:val="TOC2"/>
            <w:tabs>
              <w:tab w:val="right" w:leader="dot" w:pos="9360"/>
            </w:tabs>
            <w:bidi w:val="0"/>
          </w:pPr>
          <w:hyperlink w:anchor="_Toc796279631">
            <w:r w:rsidRPr="32E015F0" w:rsidR="32E015F0">
              <w:rPr>
                <w:rStyle w:val="Hyperlink"/>
              </w:rPr>
              <w:t>Market Research</w:t>
            </w:r>
            <w:r>
              <w:tab/>
            </w:r>
            <w:r>
              <w:fldChar w:fldCharType="begin"/>
            </w:r>
            <w:r>
              <w:instrText xml:space="preserve">PAGEREF _Toc796279631 \h</w:instrText>
            </w:r>
            <w:r>
              <w:fldChar w:fldCharType="separate"/>
            </w:r>
            <w:r w:rsidRPr="32E015F0" w:rsidR="32E015F0">
              <w:rPr>
                <w:rStyle w:val="Hyperlink"/>
              </w:rPr>
              <w:t>2</w:t>
            </w:r>
            <w:r>
              <w:fldChar w:fldCharType="end"/>
            </w:r>
          </w:hyperlink>
          <w:r>
            <w:fldChar w:fldCharType="end"/>
          </w:r>
        </w:p>
      </w:sdtContent>
    </w:sdt>
    <w:p w:rsidR="21CD5F63" w:rsidP="083738EC" w:rsidRDefault="21CD5F63" w14:paraId="48EE3003" w14:textId="34B844D8">
      <w:pPr>
        <w:pStyle w:val="Title"/>
      </w:pPr>
    </w:p>
    <w:p w:rsidR="21CD5F63" w:rsidP="083738EC" w:rsidRDefault="21CD5F63" w14:paraId="79611B42" w14:textId="6A950AF8">
      <w:pPr>
        <w:pStyle w:val="Title"/>
      </w:pPr>
    </w:p>
    <w:p w:rsidR="21CD5F63" w:rsidP="083738EC" w:rsidRDefault="21CD5F63" w14:paraId="5DB5FEE3" w14:textId="39E8E929">
      <w:pPr>
        <w:pStyle w:val="Title"/>
      </w:pPr>
    </w:p>
    <w:p w:rsidR="21CD5F63" w:rsidP="083738EC" w:rsidRDefault="21CD5F63" w14:paraId="7680EAE5" w14:textId="6420E7E2">
      <w:pPr>
        <w:pStyle w:val="Title"/>
      </w:pPr>
    </w:p>
    <w:p w:rsidR="21CD5F63" w:rsidP="083738EC" w:rsidRDefault="21CD5F63" w14:paraId="24EC5746" w14:textId="3A93A2AF">
      <w:pPr>
        <w:pStyle w:val="Title"/>
      </w:pPr>
    </w:p>
    <w:p w:rsidR="21CD5F63" w:rsidP="083738EC" w:rsidRDefault="21CD5F63" w14:paraId="4B371B5E" w14:textId="1E441C73">
      <w:pPr>
        <w:pStyle w:val="Title"/>
      </w:pPr>
    </w:p>
    <w:p w:rsidR="21CD5F63" w:rsidP="083738EC" w:rsidRDefault="21CD5F63" w14:paraId="375D6126" w14:textId="28C5DF37">
      <w:pPr>
        <w:pStyle w:val="Title"/>
      </w:pPr>
    </w:p>
    <w:p w:rsidR="45116207" w:rsidP="45116207" w:rsidRDefault="45116207" w14:paraId="4A4E7A82" w14:textId="7FE6F0E8">
      <w:pPr>
        <w:pStyle w:val="Title"/>
      </w:pPr>
    </w:p>
    <w:p w:rsidR="45116207" w:rsidP="45116207" w:rsidRDefault="45116207" w14:paraId="626F9FEE" w14:textId="62FF9A68">
      <w:pPr>
        <w:pStyle w:val="Title"/>
      </w:pPr>
    </w:p>
    <w:p w:rsidR="45116207" w:rsidP="45116207" w:rsidRDefault="45116207" w14:paraId="0E1A8567" w14:textId="10019664">
      <w:pPr>
        <w:pStyle w:val="Title"/>
      </w:pPr>
    </w:p>
    <w:p w:rsidR="21CD5F63" w:rsidP="32E015F0" w:rsidRDefault="21CD5F63" w14:paraId="1092863D" w14:textId="533AC74F">
      <w:pPr>
        <w:pStyle w:val="Heading1"/>
        <w:rPr>
          <w:rFonts w:ascii="Calibri Light" w:hAnsi="Calibri Light" w:eastAsia="" w:cs=""/>
          <w:color w:val="2F5496" w:themeColor="accent1" w:themeTint="FF" w:themeShade="BF"/>
          <w:sz w:val="32"/>
          <w:szCs w:val="32"/>
        </w:rPr>
      </w:pPr>
      <w:bookmarkStart w:name="_Toc1448734990" w:id="1222548752"/>
      <w:r w:rsidR="21CD5F63">
        <w:rPr/>
        <w:t>Customer Event Product Document</w:t>
      </w:r>
      <w:bookmarkEnd w:id="1222548752"/>
    </w:p>
    <w:p w:rsidR="083738EC" w:rsidP="32E015F0" w:rsidRDefault="083738EC" w14:paraId="5059B5DF" w14:textId="4CF5308E">
      <w:pPr>
        <w:pStyle w:val="Heading2"/>
        <w:rPr>
          <w:rFonts w:ascii="Calibri Light" w:hAnsi="Calibri Light" w:eastAsia="" w:cs=""/>
          <w:color w:val="2F5496" w:themeColor="accent1" w:themeTint="FF" w:themeShade="BF"/>
          <w:sz w:val="26"/>
          <w:szCs w:val="26"/>
        </w:rPr>
      </w:pPr>
      <w:bookmarkStart w:name="_Toc859676500" w:id="650136550"/>
      <w:bookmarkStart w:name="_Toc709546858" w:id="297998055"/>
      <w:r w:rsidR="083738EC">
        <w:rPr/>
        <w:t>Focus Group</w:t>
      </w:r>
      <w:bookmarkEnd w:id="650136550"/>
      <w:bookmarkEnd w:id="297998055"/>
    </w:p>
    <w:p w:rsidR="21CD5F63" w:rsidP="659EAC5E" w:rsidRDefault="21CD5F63" w14:paraId="50324DBA" w14:textId="4493ECBE">
      <w:pPr>
        <w:pStyle w:val="Normal"/>
      </w:pPr>
      <w:r w:rsidR="5831B4E7">
        <w:rPr/>
        <w:t xml:space="preserve">To be of quality, our product needs to appeal to our customer base as well as meet the competitive needs of the market. We must </w:t>
      </w:r>
      <w:commentRangeStart w:id="435436143"/>
      <w:r w:rsidR="5831B4E7">
        <w:rPr/>
        <w:t>survey users</w:t>
      </w:r>
      <w:commentRangeEnd w:id="435436143"/>
      <w:r>
        <w:rPr>
          <w:rStyle w:val="CommentReference"/>
        </w:rPr>
        <w:commentReference w:id="435436143"/>
      </w:r>
      <w:r w:rsidR="5831B4E7">
        <w:rPr/>
        <w:t xml:space="preserve"> to see what current products the best and what features are lacking so that our product is superior. If we can host a focus group with a diverse audience</w:t>
      </w:r>
      <w:r w:rsidR="4C85C2E4">
        <w:rPr/>
        <w:t xml:space="preserve"> (e.g.,</w:t>
      </w:r>
      <w:r w:rsidR="4C85C2E4">
        <w:rPr/>
        <w:t xml:space="preserve"> age, gender identity, location)</w:t>
      </w:r>
      <w:r w:rsidR="5831B4E7">
        <w:rPr/>
        <w:t xml:space="preserve">, we will be able to create a product that not only </w:t>
      </w:r>
      <w:del w:author="Guest User" w:date="2022-03-10T22:50:25.201Z" w:id="1559487740">
        <w:r w:rsidDel="21CD5F63">
          <w:delText xml:space="preserve">rivels </w:delText>
        </w:r>
      </w:del>
      <w:ins w:author="Guest User" w:date="2022-03-10T22:50:26.869Z" w:id="578509210">
        <w:r w:rsidR="5831B4E7">
          <w:t xml:space="preserve">rivals </w:t>
        </w:r>
      </w:ins>
      <w:r w:rsidR="5831B4E7">
        <w:rPr/>
        <w:t xml:space="preserve">the current most popular product in the market but is better overall. </w:t>
      </w:r>
    </w:p>
    <w:p w:rsidR="21CD5F63" w:rsidP="32E015F0" w:rsidRDefault="21CD5F63" w14:paraId="7CF899F0" w14:textId="04EBFB68">
      <w:pPr>
        <w:pStyle w:val="Heading2"/>
        <w:rPr>
          <w:rFonts w:ascii="Calibri Light" w:hAnsi="Calibri Light" w:eastAsia="" w:cs=""/>
          <w:color w:val="2F5496" w:themeColor="accent1" w:themeTint="FF" w:themeShade="BF"/>
          <w:sz w:val="26"/>
          <w:szCs w:val="26"/>
        </w:rPr>
      </w:pPr>
      <w:bookmarkStart w:name="_Toc1708926176" w:id="1616093766"/>
      <w:bookmarkStart w:name="_Toc2079387776" w:id="1945646131"/>
      <w:r w:rsidR="083738EC">
        <w:rPr/>
        <w:t>What did Housen say?</w:t>
      </w:r>
      <w:bookmarkEnd w:id="1616093766"/>
      <w:bookmarkEnd w:id="1945646131"/>
    </w:p>
    <w:p w:rsidR="21CD5F63" w:rsidP="659EAC5E" w:rsidRDefault="21CD5F63" w14:paraId="3C90F6C2" w14:textId="1CB51F5A">
      <w:pPr>
        <w:pStyle w:val="Normal"/>
        <w:rPr>
          <w:ins w:author="Isaiah Langer" w:date="2022-03-10T22:59:58.076Z" w:id="581966336"/>
        </w:rPr>
      </w:pPr>
      <w:r w:rsidR="5831B4E7">
        <w:rPr/>
        <w:t>Like the great Housen St. Claire, our founder, once said, “products are as products do.”</w:t>
      </w:r>
      <w:r w:rsidRPr="659EAC5E">
        <w:rPr>
          <w:rStyle w:val="FootnoteReference"/>
        </w:rPr>
        <w:footnoteReference w:id="26014"/>
      </w:r>
      <w:r w:rsidR="5831B4E7">
        <w:rPr/>
        <w:t xml:space="preserve"> We must do what we are and are what we do.</w:t>
      </w:r>
    </w:p>
    <w:p w:rsidR="21CD5F63" w:rsidP="659EAC5E" w:rsidRDefault="21CD5F63" w14:paraId="0BEF905D" w14:textId="6F023113">
      <w:pPr>
        <w:pStyle w:val="Normal"/>
      </w:pPr>
      <w:ins w:author="Isaiah Langer" w:date="2022-03-10T23:00:35.708Z" w:id="1476183789">
        <w:r w:rsidR="4C85C2E4">
          <w:t xml:space="preserve">Our company has a history of building solutions. </w:t>
        </w:r>
      </w:ins>
    </w:p>
    <w:p w:rsidR="083738EC" w:rsidP="32E015F0" w:rsidRDefault="083738EC" w14:paraId="127DFAFB" w14:textId="263D285F">
      <w:pPr>
        <w:pStyle w:val="Heading2"/>
        <w:rPr>
          <w:rFonts w:ascii="Calibri Light" w:hAnsi="Calibri Light" w:eastAsia="" w:cs=""/>
          <w:color w:val="2F5496" w:themeColor="accent1" w:themeTint="FF" w:themeShade="BF"/>
          <w:sz w:val="26"/>
          <w:szCs w:val="26"/>
        </w:rPr>
      </w:pPr>
      <w:bookmarkStart w:name="_Toc110622727" w:id="1164635719"/>
      <w:bookmarkStart w:name="_Toc796279631" w:id="406346122"/>
      <w:r w:rsidR="083738EC">
        <w:rPr/>
        <w:t>Market Research</w:t>
      </w:r>
      <w:bookmarkEnd w:id="1164635719"/>
      <w:bookmarkEnd w:id="406346122"/>
    </w:p>
    <w:p w:rsidR="21CD5F63" w:rsidP="659EAC5E" w:rsidRDefault="21CD5F63" w14:paraId="23F411FD" w14:textId="693DB27E">
      <w:pPr>
        <w:pStyle w:val="Normal"/>
      </w:pPr>
      <w:r w:rsidR="5831B4E7">
        <w:rPr/>
        <w:t>This focus group should be foundational to our product discovery knowledge</w:t>
      </w:r>
      <w:del w:author="Guest User" w:date="2022-03-10T22:48:38.591Z" w:id="663327115">
        <w:r w:rsidDel="5831B4E7">
          <w:delText>;</w:delText>
        </w:r>
      </w:del>
      <w:ins w:author="Guest User" w:date="2022-03-10T22:48:38.956Z" w:id="1344450624">
        <w:r w:rsidR="5831B4E7">
          <w:t>.</w:t>
        </w:r>
      </w:ins>
      <w:del w:author="Guest User" w:date="2022-03-10T22:48:41.156Z" w:id="1718050455">
        <w:r w:rsidDel="5831B4E7">
          <w:delText xml:space="preserve"> </w:delText>
        </w:r>
        <w:r w:rsidDel="5831B4E7">
          <w:delText>h</w:delText>
        </w:r>
      </w:del>
      <w:ins w:author="Guest User" w:date="2022-03-10T22:48:41.609Z" w:id="809600283">
        <w:r w:rsidR="5831B4E7">
          <w:t xml:space="preserve"> H</w:t>
        </w:r>
      </w:ins>
      <w:r w:rsidR="5831B4E7">
        <w:rPr/>
        <w:t>owever,</w:t>
      </w:r>
      <w:r w:rsidR="5831B4E7">
        <w:rPr/>
        <w:t xml:space="preserve"> we cannot discount the importance of </w:t>
      </w:r>
      <w:r w:rsidR="5831B4E7">
        <w:rPr/>
        <w:t>our</w:t>
      </w:r>
      <w:r w:rsidR="5831B4E7">
        <w:rPr/>
        <w:t xml:space="preserve"> market research. </w:t>
      </w:r>
      <w:r w:rsidR="5831B4E7">
        <w:rPr/>
        <w:t xml:space="preserve">Combined they can help us tell the holistic story. </w:t>
      </w:r>
      <w:ins w:author="Isaiah Langer" w:date="2022-03-10T22:59:47.058Z" w:id="1157606329">
        <w:r w:rsidR="5831B4E7">
          <w:t xml:space="preserve">We’ll be able to combine direct user stories with the broad data story. </w:t>
        </w:r>
      </w:ins>
    </w:p>
    <w:p w:rsidR="083738EC" w:rsidP="659EAC5E" w:rsidRDefault="083738EC" w14:paraId="70780179" w14:textId="3304C5A0">
      <w:pPr>
        <w:pStyle w:val="Normal"/>
        <w:rPr>
          <w:ins w:author="Guest User" w:date="2022-03-10T22:49:45.524Z" w:id="536327972"/>
          <w:noProof w:val="0"/>
          <w:lang w:val="en-US"/>
        </w:rPr>
      </w:pPr>
      <w:r w:rsidR="34BCA7E7">
        <w:rPr/>
        <w:t xml:space="preserve">Market research is </w:t>
      </w:r>
      <w:r w:rsidRPr="4C85C2E4" w:rsidR="34BCA7E7">
        <w:rPr>
          <w:noProof w:val="0"/>
          <w:lang w:val="en-US"/>
        </w:rPr>
        <w:t>an organized effort to gather information about target markets and customers: know about them, starting with who they are. It is an important component of business strategy and a major factor in maintaining competitiveness. Market research helps to identify and analyze the needs of the market, the market size and the competition. Its techniques encompass both qualitative techniques such as focus groups, in-depth interviews, and ethnography, as well as quantitative techniques such as customer surveys, and analysis of secondary data.</w:t>
      </w:r>
    </w:p>
    <w:p w:rsidR="4C85C2E4" w:rsidP="4C85C2E4" w:rsidRDefault="4C85C2E4" w14:paraId="75C6680F" w14:textId="564D9E23">
      <w:pPr>
        <w:pStyle w:val="Normal"/>
        <w:rPr>
          <w:ins w:author="Isaiah Langer" w:date="2022-03-10T23:01:05.848Z" w:id="1945443628"/>
          <w:noProof w:val="0"/>
          <w:lang w:val="en-US"/>
        </w:rPr>
      </w:pPr>
      <w:ins w:author="Isaiah Langer" w:date="2022-03-10T23:00:57.596Z" w:id="562644382">
        <w:r w:rsidRPr="4C85C2E4" w:rsidR="4C85C2E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Change w:author="Isaiah Langer" w:date="2022-03-10T23:01:04.45Z" w:id="1962534763">
              <w:rPr>
                <w:noProof w:val="0"/>
                <w:lang w:val="en-US"/>
              </w:rPr>
            </w:rPrChange>
          </w:rPr>
          <w:t>The data</w:t>
        </w:r>
      </w:ins>
    </w:p>
    <w:p w:rsidR="4C85C2E4" w:rsidP="4C85C2E4" w:rsidRDefault="4C85C2E4" w14:paraId="73083564" w14:textId="7A0ABFC7">
      <w:pPr>
        <w:pStyle w:val="Normal"/>
        <w:rPr>
          <w:rPrChange w:author="Isaiah Langer" w:date="2022-03-10T23:01:04.452Z" w:id="155488331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rPrChange>
        </w:rPr>
      </w:pPr>
      <w:ins w:author="Isaiah Langer" w:date="2022-03-10T23:01:52.007Z" w:id="1114853851">
        <w:r w:rsidR="4C85C2E4">
          <w:drawing>
            <wp:inline wp14:editId="0E2A4703" wp14:anchorId="400A6DCE">
              <wp:extent cx="4572000" cy="2838450"/>
              <wp:effectExtent l="0" t="0" r="0" b="0"/>
              <wp:docPr id="211058423" name="" title=""/>
              <wp:cNvGraphicFramePr>
                <a:graphicFrameLocks noChangeAspect="1"/>
              </wp:cNvGraphicFramePr>
              <a:graphic>
                <a:graphicData uri="http://schemas.openxmlformats.org/drawingml/2006/picture">
                  <pic:pic>
                    <pic:nvPicPr>
                      <pic:cNvPr id="0" name=""/>
                      <pic:cNvPicPr/>
                    </pic:nvPicPr>
                    <pic:blipFill>
                      <a:blip r:embed="R66e4536466fc432f">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ins>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LR" w:author="Lynne Robbins" w:date="2022-03-10T14:52:11" w:id="284625131">
    <w:p w:rsidR="4C85C2E4" w:rsidRDefault="4C85C2E4" w14:paraId="5886A131" w14:textId="786018E2">
      <w:pPr>
        <w:pStyle w:val="CommentText"/>
      </w:pPr>
      <w:r w:rsidR="4C85C2E4">
        <w:rPr/>
        <w:t>Can we add our logo here?</w:t>
      </w:r>
      <w:r>
        <w:rPr>
          <w:rStyle w:val="CommentReference"/>
        </w:rPr>
        <w:annotationRef/>
      </w:r>
    </w:p>
  </w:comment>
  <w:comment w:initials="IL" w:author="Isaiah Langer" w:date="2022-03-10T14:58:20" w:id="513665052">
    <w:p w:rsidR="4C85C2E4" w:rsidRDefault="4C85C2E4" w14:paraId="0E93BA46" w14:textId="7F922187">
      <w:pPr>
        <w:pStyle w:val="CommentText"/>
      </w:pPr>
      <w:r w:rsidR="4C85C2E4">
        <w:rPr/>
        <w:t>Love this idea!</w:t>
      </w:r>
      <w:r>
        <w:rPr>
          <w:rStyle w:val="CommentReference"/>
        </w:rPr>
        <w:annotationRef/>
      </w:r>
    </w:p>
  </w:comment>
  <w:comment w:initials="IL" w:author="Isaiah Langer" w:date="2022-03-10T14:58:48" w:id="435436143">
    <w:p w:rsidR="4C85C2E4" w:rsidRDefault="4C85C2E4" w14:paraId="7E457B0D" w14:textId="58AFB98F">
      <w:pPr>
        <w:pStyle w:val="CommentText"/>
      </w:pPr>
      <w:r w:rsidR="4C85C2E4">
        <w:rPr/>
        <w:t>Maybe we use Forms?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886A131"/>
  <w15:commentEx w15:done="0" w15:paraId="0E93BA46" w15:paraIdParent="5886A131"/>
  <w15:commentEx w15:done="0" w15:paraId="7E457B0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1C31F1" w16cex:dateUtc="2022-03-10T22:52:11.783Z"/>
  <w16cex:commentExtensible w16cex:durableId="32E6A89A" w16cex:dateUtc="2022-03-10T22:58:20.527Z"/>
  <w16cex:commentExtensible w16cex:durableId="612C7411" w16cex:dateUtc="2022-03-10T22:58:48.648Z"/>
</w16cex:commentsExtensible>
</file>

<file path=word/commentsIds.xml><?xml version="1.0" encoding="utf-8"?>
<w16cid:commentsIds xmlns:mc="http://schemas.openxmlformats.org/markup-compatibility/2006" xmlns:w16cid="http://schemas.microsoft.com/office/word/2016/wordml/cid" mc:Ignorable="w16cid">
  <w16cid:commentId w16cid:paraId="5886A131" w16cid:durableId="501C31F1"/>
  <w16cid:commentId w16cid:paraId="0E93BA46" w16cid:durableId="32E6A89A"/>
  <w16cid:commentId w16cid:paraId="7E457B0D" w16cid:durableId="612C74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21CD5F63" w:rsidRDefault="21CD5F63" w14:paraId="35DDDAFF" w14:textId="4C8508BE">
      <w:pPr>
        <w:spacing w:after="0" w:line="240" w:lineRule="auto"/>
      </w:pPr>
      <w:r>
        <w:separator/>
      </w:r>
    </w:p>
  </w:footnote>
  <w:footnote w:type="continuationSeparator" w:id="0">
    <w:p w:rsidR="21CD5F63" w:rsidRDefault="21CD5F63" w14:paraId="7B0BF97C" w14:textId="51937F71">
      <w:pPr>
        <w:spacing w:after="0" w:line="240" w:lineRule="auto"/>
      </w:pPr>
      <w:r>
        <w:continuationSeparator/>
      </w:r>
    </w:p>
  </w:footnote>
  <w:footnote w:id="26014">
    <w:p w:rsidR="659EAC5E" w:rsidP="659EAC5E" w:rsidRDefault="659EAC5E" w14:paraId="35B7FE6E" w14:textId="4C9653E3">
      <w:pPr>
        <w:pStyle w:val="FootnoteText"/>
        <w:bidi w:val="0"/>
      </w:pPr>
      <w:r w:rsidRPr="659EAC5E">
        <w:rPr>
          <w:rStyle w:val="FootnoteReference"/>
          <w:sz w:val="20"/>
          <w:szCs w:val="20"/>
        </w:rPr>
        <w:footnoteRef/>
      </w:r>
      <w:r w:rsidRPr="659EAC5E" w:rsidR="659EAC5E">
        <w:rPr>
          <w:sz w:val="20"/>
          <w:szCs w:val="20"/>
        </w:rPr>
        <w:t xml:space="preserve"> St. Claire, Housen. “To Be </w:t>
      </w:r>
      <w:proofErr w:type="gramStart"/>
      <w:r w:rsidRPr="659EAC5E" w:rsidR="659EAC5E">
        <w:rPr>
          <w:sz w:val="20"/>
          <w:szCs w:val="20"/>
        </w:rPr>
        <w:t>A</w:t>
      </w:r>
      <w:proofErr w:type="gramEnd"/>
      <w:r w:rsidRPr="659EAC5E" w:rsidR="659EAC5E">
        <w:rPr>
          <w:sz w:val="20"/>
          <w:szCs w:val="20"/>
        </w:rPr>
        <w:t xml:space="preserve"> Mogul”. Chapter 3, Page 46, line 22.</w:t>
      </w:r>
    </w:p>
  </w:footnote>
</w:footnotes>
</file>

<file path=word/people.xml><?xml version="1.0" encoding="utf-8"?>
<w15:people xmlns:mc="http://schemas.openxmlformats.org/markup-compatibility/2006" xmlns:w15="http://schemas.microsoft.com/office/word/2012/wordml" mc:Ignorable="w15">
  <w15:person w15:author="Guest User">
    <w15:presenceInfo w15:providerId="AD" w15:userId="S::urn:spo:anon#a92d88a650b20090456ac5a41d3ef20bc8c945a050fd28af175f80b0d7e4b124::"/>
  </w15:person>
  <w15:person w15:author="Lynne Robbins">
    <w15:presenceInfo w15:providerId="AD" w15:userId="S::lynner@globalskillsinitiative.onmicrosoft.com::84338bc7-1cdf-44c7-ae72-37c9eeb8a37f"/>
  </w15:person>
  <w15:person w15:author="Isaiah Langer">
    <w15:presenceInfo w15:providerId="AD" w15:userId="S::isaiahl@globalskillsinitiative.onmicrosoft.com::ae31b1d2-e8c4-45a7-922f-c9247f954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33203"/>
    <w:rsid w:val="03A9549B"/>
    <w:rsid w:val="08366669"/>
    <w:rsid w:val="083738EC"/>
    <w:rsid w:val="092AC90E"/>
    <w:rsid w:val="0A2FDF78"/>
    <w:rsid w:val="0B6E072B"/>
    <w:rsid w:val="0C0FD243"/>
    <w:rsid w:val="104B9788"/>
    <w:rsid w:val="16038905"/>
    <w:rsid w:val="16226909"/>
    <w:rsid w:val="178B5468"/>
    <w:rsid w:val="19C4FF09"/>
    <w:rsid w:val="1C807B20"/>
    <w:rsid w:val="1D532830"/>
    <w:rsid w:val="1D532830"/>
    <w:rsid w:val="1D641704"/>
    <w:rsid w:val="1F96664D"/>
    <w:rsid w:val="1F96664D"/>
    <w:rsid w:val="21CD5F63"/>
    <w:rsid w:val="227B599A"/>
    <w:rsid w:val="305251DD"/>
    <w:rsid w:val="319131E2"/>
    <w:rsid w:val="3215E6B9"/>
    <w:rsid w:val="32E015F0"/>
    <w:rsid w:val="32E6F500"/>
    <w:rsid w:val="34BCA7E7"/>
    <w:rsid w:val="35D10BAC"/>
    <w:rsid w:val="36158945"/>
    <w:rsid w:val="37A33203"/>
    <w:rsid w:val="392D5F47"/>
    <w:rsid w:val="392D5F47"/>
    <w:rsid w:val="3A938487"/>
    <w:rsid w:val="3AF7E296"/>
    <w:rsid w:val="3FAA249C"/>
    <w:rsid w:val="41270CB9"/>
    <w:rsid w:val="45116207"/>
    <w:rsid w:val="478B488C"/>
    <w:rsid w:val="481A3EDF"/>
    <w:rsid w:val="4C85C2E4"/>
    <w:rsid w:val="4D7E95A6"/>
    <w:rsid w:val="4F183AF8"/>
    <w:rsid w:val="4F183AF8"/>
    <w:rsid w:val="50B63668"/>
    <w:rsid w:val="52B74C4A"/>
    <w:rsid w:val="530D4EEA"/>
    <w:rsid w:val="53D9D22C"/>
    <w:rsid w:val="57765775"/>
    <w:rsid w:val="5831B4E7"/>
    <w:rsid w:val="59260D93"/>
    <w:rsid w:val="5B391505"/>
    <w:rsid w:val="5B986F94"/>
    <w:rsid w:val="5E8D9FC2"/>
    <w:rsid w:val="5EAF23E9"/>
    <w:rsid w:val="60C042BA"/>
    <w:rsid w:val="60C042BA"/>
    <w:rsid w:val="61AFDE6D"/>
    <w:rsid w:val="62670B9C"/>
    <w:rsid w:val="659EAC5E"/>
    <w:rsid w:val="6990F35A"/>
    <w:rsid w:val="6A672500"/>
    <w:rsid w:val="6C0E0CE0"/>
    <w:rsid w:val="6CF6B854"/>
    <w:rsid w:val="702E5916"/>
    <w:rsid w:val="7501CA39"/>
    <w:rsid w:val="7501CA39"/>
    <w:rsid w:val="7584ACDB"/>
    <w:rsid w:val="7834479C"/>
    <w:rsid w:val="7834479C"/>
    <w:rsid w:val="79D53B5C"/>
    <w:rsid w:val="7CAF5E3F"/>
    <w:rsid w:val="7CE1930D"/>
    <w:rsid w:val="7CF3B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3203"/>
  <w15:chartTrackingRefBased/>
  <w15:docId w15:val="{4EAC5538-3AA3-4F7F-B72A-54737A5F2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142b10d6e8dd4690" Type="http://schemas.microsoft.com/office/2018/08/relationships/commentsExtensible" Target="commentsExtensible.xml"/><Relationship Id="rId8" Type="http://schemas.openxmlformats.org/officeDocument/2006/relationships/customXml" Target="../customXml/item3.xml"/><Relationship Id="rId3" Type="http://schemas.openxmlformats.org/officeDocument/2006/relationships/webSettings" Target="webSettings.xml"/><Relationship Id="R7215fd38434b48ca" Type="http://schemas.microsoft.com/office/2011/relationships/commentsExtended" Target="commentsExtended.xml"/><Relationship Id="R66e4536466fc432f" Type="http://schemas.openxmlformats.org/officeDocument/2006/relationships/image" Target="/media/image.jpg"/><Relationship Id="Rad972bb478884f8c" Type="http://schemas.openxmlformats.org/officeDocument/2006/relationships/comments" Target="comment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68aeae60658c484c" Type="http://schemas.microsoft.com/office/2011/relationships/people" Target="people.xml"/><Relationship Id="R2c0b9eed98624297" Type="http://schemas.microsoft.com/office/2016/09/relationships/commentsIds" Target="commentsIds.xml"/><Relationship Id="R00c3b73a0f1447ca" Type="http://schemas.openxmlformats.org/officeDocument/2006/relationships/footnotes" Target="footnotes.xml"/><Relationship Id="R98ef83e6213a4fd6" Type="http://schemas.openxmlformats.org/officeDocument/2006/relationships/glossaryDocument" Target="glossary/document.xml"/><Relationship Id="rId4" Type="http://schemas.openxmlformats.org/officeDocument/2006/relationships/fontTable" Target="fontTable.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107ce2-d2e4-4583-871e-8ff6e223c8bc}"/>
      </w:docPartPr>
      <w:docPartBody>
        <w:p w14:paraId="7406D7A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4B80267B788C42A8D4C7986ABBD301" ma:contentTypeVersion="2" ma:contentTypeDescription="Create a new document." ma:contentTypeScope="" ma:versionID="a5c3c6af0451f7fb85850177bff69ec0">
  <xsd:schema xmlns:xsd="http://www.w3.org/2001/XMLSchema" xmlns:xs="http://www.w3.org/2001/XMLSchema" xmlns:p="http://schemas.microsoft.com/office/2006/metadata/properties" xmlns:ns2="9817e63e-53d5-41c7-9ca1-db70171e4cc1" targetNamespace="http://schemas.microsoft.com/office/2006/metadata/properties" ma:root="true" ma:fieldsID="7d8e0db8c106a1f1b554177755a83bba" ns2:_="">
    <xsd:import namespace="9817e63e-53d5-41c7-9ca1-db70171e4cc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7e63e-53d5-41c7-9ca1-db70171e4c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817e63e-53d5-41c7-9ca1-db70171e4cc1">
      <UserInfo>
        <DisplayName/>
        <AccountId xsi:nil="true"/>
        <AccountType/>
      </UserInfo>
    </SharedWithUsers>
  </documentManagement>
</p:properties>
</file>

<file path=customXml/itemProps1.xml><?xml version="1.0" encoding="utf-8"?>
<ds:datastoreItem xmlns:ds="http://schemas.openxmlformats.org/officeDocument/2006/customXml" ds:itemID="{8A2D3E9C-A6FC-47D7-B408-B5E889B71178}"/>
</file>

<file path=customXml/itemProps2.xml><?xml version="1.0" encoding="utf-8"?>
<ds:datastoreItem xmlns:ds="http://schemas.openxmlformats.org/officeDocument/2006/customXml" ds:itemID="{684FC80B-2754-4D79-8E9E-315EE0B9976A}"/>
</file>

<file path=customXml/itemProps3.xml><?xml version="1.0" encoding="utf-8"?>
<ds:datastoreItem xmlns:ds="http://schemas.openxmlformats.org/officeDocument/2006/customXml" ds:itemID="{E1809E18-64D1-415B-B852-9FCBEBB384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dcterms:created xsi:type="dcterms:W3CDTF">2022-03-08T03:44:01Z</dcterms:created>
  <dcterms:modified xsi:type="dcterms:W3CDTF">2022-03-15T18:56:15Z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0x010100A34B80267B788C42A8D4C7986ABBD301</vt:lpwstr>
  </property>
  <property fmtid="{D5CDD505-2E9C-101B-9397-08002B2CF9AE}" pid="3" name="Order">
    <vt:r8>14400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